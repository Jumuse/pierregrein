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68F11" w14:textId="553EBFB2" w:rsidR="00E70B67" w:rsidRDefault="0008727A">
      <w:r>
        <w:t>Index.html</w:t>
      </w:r>
    </w:p>
    <w:p w14:paraId="5784ECDD" w14:textId="14238253" w:rsidR="00790F90" w:rsidRDefault="0008727A">
      <w:r>
        <w:t>Présentation du chef. Présentation du restaurant. Photos-liens Menu-midi, Menu-soir.</w:t>
      </w:r>
      <w:r w:rsidR="00790F90">
        <w:t xml:space="preserve"> Galerie (Photos réparties en </w:t>
      </w:r>
      <w:r w:rsidR="00C726EA">
        <w:t>3</w:t>
      </w:r>
      <w:r w:rsidR="00790F90">
        <w:t xml:space="preserve"> catégories (entrées, plats, desserts) avec effet zoom </w:t>
      </w:r>
      <w:r w:rsidR="00C726EA">
        <w:t xml:space="preserve">+ affichage du titre </w:t>
      </w:r>
      <w:r w:rsidR="00790F90">
        <w:t xml:space="preserve">au passage de souris. </w:t>
      </w:r>
      <w:r w:rsidR="001D3B87">
        <w:t>Un bouton d’appel à l’action vers le module de réservation (Voir US6 - Réserver une table) devra être positionné juste après la galerie.</w:t>
      </w:r>
    </w:p>
    <w:p w14:paraId="32092A09" w14:textId="77777777" w:rsidR="001D3B87" w:rsidRDefault="001D3B87"/>
    <w:p w14:paraId="6A36D06D" w14:textId="03F572AF" w:rsidR="001D3B87" w:rsidRDefault="00930878">
      <w:r>
        <w:t>Carte.html</w:t>
      </w:r>
    </w:p>
    <w:p w14:paraId="0D2A11A8" w14:textId="249F8D40" w:rsidR="00E46387" w:rsidRDefault="00FB54C2">
      <w:r>
        <w:t xml:space="preserve">Plats listés dans des catégories (entrées, </w:t>
      </w:r>
      <w:r w:rsidR="001A3A94">
        <w:t>viandes, végétarien, poissons</w:t>
      </w:r>
      <w:r>
        <w:t>, desserts</w:t>
      </w:r>
      <w:r w:rsidR="001A3A94">
        <w:t>…</w:t>
      </w:r>
      <w:r>
        <w:t>)</w:t>
      </w:r>
      <w:ins w:id="0" w:author="justine" w:date="2023-04-29T10:03:00Z">
        <w:r w:rsidR="00CF5BA0">
          <w:t xml:space="preserve"> </w:t>
        </w:r>
      </w:ins>
      <w:del w:id="1" w:author="justine" w:date="2023-04-29T10:03:00Z">
        <w:r w:rsidDel="00CF5BA0">
          <w:delText xml:space="preserve">. </w:delText>
        </w:r>
      </w:del>
      <w:r w:rsidR="00CF5BA0">
        <w:t>=&gt; Liste à ongle</w:t>
      </w:r>
      <w:ins w:id="2" w:author="justine" w:date="2023-04-29T10:03:00Z">
        <w:r w:rsidR="00CF5BA0">
          <w:t>ts</w:t>
        </w:r>
      </w:ins>
      <w:r>
        <w:br/>
        <w:t>Pour chaque plat : titre, description, prix.</w:t>
      </w:r>
    </w:p>
    <w:p w14:paraId="14911AB4" w14:textId="77777777" w:rsidR="00790F90" w:rsidRDefault="00790F90"/>
    <w:p w14:paraId="41E804B6" w14:textId="5B89DCF7" w:rsidR="00FB54C2" w:rsidRDefault="00FB54C2">
      <w:r>
        <w:t>Menu.html</w:t>
      </w:r>
    </w:p>
    <w:p w14:paraId="2DA6787D" w14:textId="554F328C" w:rsidR="00FB54C2" w:rsidRDefault="00DA6149">
      <w:r>
        <w:t>Titre + 1 ou plusieurs formules (prix + description)</w:t>
      </w:r>
    </w:p>
    <w:p w14:paraId="5615A8E6" w14:textId="65D75820" w:rsidR="00E46387" w:rsidRDefault="00E46387">
      <w:r w:rsidRPr="00E46387">
        <w:rPr>
          <w:noProof/>
        </w:rPr>
        <w:drawing>
          <wp:inline distT="0" distB="0" distL="0" distR="0" wp14:anchorId="115CB359" wp14:editId="32216599">
            <wp:extent cx="5760720" cy="1146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146175"/>
                    </a:xfrm>
                    <a:prstGeom prst="rect">
                      <a:avLst/>
                    </a:prstGeom>
                  </pic:spPr>
                </pic:pic>
              </a:graphicData>
            </a:graphic>
          </wp:inline>
        </w:drawing>
      </w:r>
    </w:p>
    <w:p w14:paraId="3D6F25C9" w14:textId="77777777" w:rsidR="00DA6149" w:rsidRDefault="00DA6149"/>
    <w:p w14:paraId="3FA4F4CD" w14:textId="463CD9F5" w:rsidR="00DA6149" w:rsidRDefault="00DA6149">
      <w:proofErr w:type="spellStart"/>
      <w:r>
        <w:t>Footer</w:t>
      </w:r>
      <w:proofErr w:type="spellEnd"/>
    </w:p>
    <w:p w14:paraId="6058A141" w14:textId="308561A2" w:rsidR="00DA6149" w:rsidRDefault="00DA6149">
      <w:r>
        <w:t>Horaires du jour</w:t>
      </w:r>
      <w:r w:rsidR="00E46387">
        <w:t xml:space="preserve"> même</w:t>
      </w:r>
      <w:r>
        <w:t xml:space="preserve"> paramétrables.</w:t>
      </w:r>
      <w:r w:rsidR="00E46387">
        <w:br/>
      </w:r>
      <w:r>
        <w:br/>
      </w:r>
    </w:p>
    <w:p w14:paraId="5C8B0B9E" w14:textId="1B2D45E6" w:rsidR="00DA6149" w:rsidRDefault="00DA6149">
      <w:r>
        <w:t>Contact.html</w:t>
      </w:r>
    </w:p>
    <w:p w14:paraId="39456E1F" w14:textId="3E30ED98" w:rsidR="00DA6149" w:rsidRDefault="00DA6149">
      <w:r>
        <w:t>Affichage des horaires du jour. Infos modifiables par admin.</w:t>
      </w:r>
    </w:p>
    <w:p w14:paraId="1388FA41" w14:textId="617E5E73" w:rsidR="00E610CD" w:rsidRDefault="00E46387">
      <w:r w:rsidRPr="00E46387">
        <w:rPr>
          <w:noProof/>
        </w:rPr>
        <w:drawing>
          <wp:inline distT="0" distB="0" distL="0" distR="0" wp14:anchorId="47FA3A31" wp14:editId="65975087">
            <wp:extent cx="2575560" cy="2690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79636" cy="2694798"/>
                    </a:xfrm>
                    <a:prstGeom prst="rect">
                      <a:avLst/>
                    </a:prstGeom>
                  </pic:spPr>
                </pic:pic>
              </a:graphicData>
            </a:graphic>
          </wp:inline>
        </w:drawing>
      </w:r>
    </w:p>
    <w:p w14:paraId="3FE89D6A" w14:textId="1181F39D" w:rsidR="004447E0" w:rsidRDefault="004447E0">
      <w:pPr>
        <w:rPr>
          <w:lang w:val="en-US"/>
        </w:rPr>
      </w:pPr>
      <w:r w:rsidRPr="004447E0">
        <w:rPr>
          <w:lang w:val="en-US"/>
        </w:rPr>
        <w:lastRenderedPageBreak/>
        <w:t>MONDA</w:t>
      </w:r>
      <w:r>
        <w:rPr>
          <w:lang w:val="en-US"/>
        </w:rPr>
        <w:t>Y</w:t>
      </w:r>
      <w:r w:rsidRPr="004447E0">
        <w:rPr>
          <w:lang w:val="en-US"/>
        </w:rPr>
        <w:t xml:space="preserve"> 12H-14H 19H-2</w:t>
      </w:r>
      <w:r>
        <w:rPr>
          <w:lang w:val="en-US"/>
        </w:rPr>
        <w:t>2</w:t>
      </w:r>
      <w:r w:rsidRPr="004447E0">
        <w:rPr>
          <w:lang w:val="en-US"/>
        </w:rPr>
        <w:t>H</w:t>
      </w:r>
    </w:p>
    <w:p w14:paraId="0CC24FB1" w14:textId="54CD4542" w:rsidR="004447E0" w:rsidRDefault="004447E0">
      <w:pPr>
        <w:rPr>
          <w:lang w:val="en-US"/>
        </w:rPr>
      </w:pPr>
      <w:r>
        <w:rPr>
          <w:lang w:val="en-US"/>
        </w:rPr>
        <w:t xml:space="preserve">TUESDAY </w:t>
      </w:r>
      <w:r w:rsidRPr="004447E0">
        <w:rPr>
          <w:lang w:val="en-US"/>
        </w:rPr>
        <w:t>12H-14H 19H-2</w:t>
      </w:r>
      <w:r>
        <w:rPr>
          <w:lang w:val="en-US"/>
        </w:rPr>
        <w:t>2</w:t>
      </w:r>
      <w:r w:rsidRPr="004447E0">
        <w:rPr>
          <w:lang w:val="en-US"/>
        </w:rPr>
        <w:t>H</w:t>
      </w:r>
    </w:p>
    <w:p w14:paraId="72A3CB0A" w14:textId="3DAD4C61" w:rsidR="004447E0" w:rsidRDefault="004447E0">
      <w:pPr>
        <w:rPr>
          <w:lang w:val="en-US"/>
        </w:rPr>
      </w:pPr>
      <w:r>
        <w:rPr>
          <w:lang w:val="en-US"/>
        </w:rPr>
        <w:t>MERCREDI CLOSED</w:t>
      </w:r>
    </w:p>
    <w:p w14:paraId="15AB01E8" w14:textId="637E4434" w:rsidR="004447E0" w:rsidRDefault="004447E0">
      <w:pPr>
        <w:rPr>
          <w:lang w:val="en-US"/>
        </w:rPr>
      </w:pPr>
      <w:r>
        <w:rPr>
          <w:lang w:val="en-US"/>
        </w:rPr>
        <w:t xml:space="preserve">THURSDAY </w:t>
      </w:r>
      <w:r w:rsidRPr="004447E0">
        <w:rPr>
          <w:lang w:val="en-US"/>
        </w:rPr>
        <w:t>12H-14H 19H-2</w:t>
      </w:r>
      <w:r>
        <w:rPr>
          <w:lang w:val="en-US"/>
        </w:rPr>
        <w:t>2</w:t>
      </w:r>
      <w:r w:rsidRPr="004447E0">
        <w:rPr>
          <w:lang w:val="en-US"/>
        </w:rPr>
        <w:t>H</w:t>
      </w:r>
    </w:p>
    <w:p w14:paraId="4AD567EA" w14:textId="7E0B580D" w:rsidR="004447E0" w:rsidRDefault="004447E0">
      <w:pPr>
        <w:rPr>
          <w:lang w:val="en-US"/>
        </w:rPr>
      </w:pPr>
      <w:r>
        <w:rPr>
          <w:lang w:val="en-US"/>
        </w:rPr>
        <w:t xml:space="preserve">FRIDAY </w:t>
      </w:r>
      <w:r w:rsidRPr="004447E0">
        <w:rPr>
          <w:lang w:val="en-US"/>
        </w:rPr>
        <w:t>12H-14H 19H-2</w:t>
      </w:r>
      <w:r>
        <w:rPr>
          <w:lang w:val="en-US"/>
        </w:rPr>
        <w:t>2</w:t>
      </w:r>
      <w:r w:rsidRPr="004447E0">
        <w:rPr>
          <w:lang w:val="en-US"/>
        </w:rPr>
        <w:t>H</w:t>
      </w:r>
    </w:p>
    <w:p w14:paraId="4914C99F" w14:textId="4DC4C4FF" w:rsidR="004447E0" w:rsidRDefault="004447E0">
      <w:pPr>
        <w:rPr>
          <w:lang w:val="en-US"/>
        </w:rPr>
      </w:pPr>
      <w:r>
        <w:rPr>
          <w:lang w:val="en-US"/>
        </w:rPr>
        <w:t>SATURDAY 19H-23H</w:t>
      </w:r>
    </w:p>
    <w:p w14:paraId="217FEB05" w14:textId="533C9C81" w:rsidR="004447E0" w:rsidRDefault="004447E0">
      <w:pPr>
        <w:rPr>
          <w:lang w:val="en-US"/>
        </w:rPr>
      </w:pPr>
      <w:r>
        <w:rPr>
          <w:lang w:val="en-US"/>
        </w:rPr>
        <w:t>SUNDAY 12H-14H</w:t>
      </w:r>
    </w:p>
    <w:p w14:paraId="3A693D52" w14:textId="77777777" w:rsidR="004447E0" w:rsidRPr="004447E0" w:rsidRDefault="004447E0">
      <w:pPr>
        <w:rPr>
          <w:lang w:val="en-US"/>
        </w:rPr>
      </w:pPr>
    </w:p>
    <w:p w14:paraId="433B651D" w14:textId="6ACDE37D" w:rsidR="00E610CD" w:rsidRPr="004447E0" w:rsidRDefault="00E610CD">
      <w:pPr>
        <w:rPr>
          <w:lang w:val="en-US"/>
        </w:rPr>
      </w:pPr>
      <w:r w:rsidRPr="004447E0">
        <w:rPr>
          <w:lang w:val="en-US"/>
        </w:rPr>
        <w:t>Form.html</w:t>
      </w:r>
    </w:p>
    <w:p w14:paraId="62F9763C" w14:textId="08569AF6" w:rsidR="00E610CD" w:rsidRDefault="00E610CD">
      <w:pPr>
        <w:rPr>
          <w:ins w:id="3" w:author="justine" w:date="2023-04-29T10:05:00Z"/>
        </w:rPr>
      </w:pPr>
      <w:r>
        <w:t>Au clic du menu « réserver »</w:t>
      </w:r>
      <w:ins w:id="4" w:author="justine" w:date="2023-04-29T10:05:00Z">
        <w:r w:rsidR="00123E33">
          <w:t> :</w:t>
        </w:r>
      </w:ins>
    </w:p>
    <w:p w14:paraId="5371C1D4" w14:textId="42EDC6EC" w:rsidR="00123E33" w:rsidRDefault="00123E33" w:rsidP="00123E33">
      <w:pPr>
        <w:pStyle w:val="NoSpacing"/>
        <w:numPr>
          <w:ilvl w:val="0"/>
          <w:numId w:val="2"/>
        </w:numPr>
        <w:rPr>
          <w:ins w:id="5" w:author="justine" w:date="2023-04-29T10:06:00Z"/>
        </w:rPr>
      </w:pPr>
      <w:ins w:id="6" w:author="justine" w:date="2023-04-29T10:05:00Z">
        <w:r>
          <w:t>nom</w:t>
        </w:r>
      </w:ins>
    </w:p>
    <w:p w14:paraId="70680502" w14:textId="2AA2979C" w:rsidR="00123E33" w:rsidRDefault="00123E33" w:rsidP="00123E33">
      <w:pPr>
        <w:pStyle w:val="NoSpacing"/>
        <w:numPr>
          <w:ilvl w:val="0"/>
          <w:numId w:val="2"/>
        </w:numPr>
        <w:rPr>
          <w:ins w:id="7" w:author="justine" w:date="2023-04-29T10:06:00Z"/>
        </w:rPr>
      </w:pPr>
      <w:ins w:id="8" w:author="justine" w:date="2023-04-29T10:06:00Z">
        <w:r>
          <w:t>numéro de téléphone</w:t>
        </w:r>
      </w:ins>
    </w:p>
    <w:p w14:paraId="0E7B0FD3" w14:textId="53398239" w:rsidR="00123E33" w:rsidRDefault="00123E33" w:rsidP="00123E33">
      <w:pPr>
        <w:pStyle w:val="NoSpacing"/>
        <w:numPr>
          <w:ilvl w:val="0"/>
          <w:numId w:val="2"/>
        </w:numPr>
        <w:rPr>
          <w:ins w:id="9" w:author="justine" w:date="2023-04-29T10:05:00Z"/>
        </w:rPr>
      </w:pPr>
      <w:ins w:id="10" w:author="justine" w:date="2023-04-29T10:06:00Z">
        <w:r>
          <w:t>adresse email</w:t>
        </w:r>
      </w:ins>
    </w:p>
    <w:p w14:paraId="2E7B60DE" w14:textId="3249C75B" w:rsidR="00123E33" w:rsidRDefault="00123E33" w:rsidP="00123E33">
      <w:pPr>
        <w:pStyle w:val="NoSpacing"/>
        <w:numPr>
          <w:ilvl w:val="0"/>
          <w:numId w:val="2"/>
        </w:numPr>
        <w:rPr>
          <w:ins w:id="11" w:author="justine" w:date="2023-04-29T10:05:00Z"/>
        </w:rPr>
      </w:pPr>
      <w:ins w:id="12" w:author="justine" w:date="2023-04-29T10:05:00Z">
        <w:r>
          <w:t>le nombre de couverts</w:t>
        </w:r>
      </w:ins>
    </w:p>
    <w:p w14:paraId="4E3FED1B" w14:textId="7DEF7244" w:rsidR="00123E33" w:rsidRDefault="00123E33" w:rsidP="00123E33">
      <w:pPr>
        <w:pStyle w:val="NoSpacing"/>
        <w:numPr>
          <w:ilvl w:val="0"/>
          <w:numId w:val="2"/>
        </w:numPr>
        <w:rPr>
          <w:ins w:id="13" w:author="justine" w:date="2023-04-29T10:05:00Z"/>
        </w:rPr>
      </w:pPr>
      <w:ins w:id="14" w:author="justine" w:date="2023-04-29T10:05:00Z">
        <w:r>
          <w:t xml:space="preserve">la date </w:t>
        </w:r>
      </w:ins>
    </w:p>
    <w:p w14:paraId="0577F117" w14:textId="65FF86BF" w:rsidR="00123E33" w:rsidRDefault="00123E33" w:rsidP="00123E33">
      <w:pPr>
        <w:pStyle w:val="NoSpacing"/>
        <w:numPr>
          <w:ilvl w:val="0"/>
          <w:numId w:val="2"/>
        </w:numPr>
        <w:rPr>
          <w:ins w:id="15" w:author="justine" w:date="2023-04-29T10:05:00Z"/>
        </w:rPr>
      </w:pPr>
      <w:ins w:id="16" w:author="justine" w:date="2023-04-29T10:05:00Z">
        <w:r>
          <w:t>l’heure prévue</w:t>
        </w:r>
      </w:ins>
    </w:p>
    <w:p w14:paraId="0445C73E" w14:textId="69F9CDB8" w:rsidR="00123E33" w:rsidRDefault="00123E33" w:rsidP="00123E33">
      <w:pPr>
        <w:pStyle w:val="NoSpacing"/>
        <w:numPr>
          <w:ilvl w:val="0"/>
          <w:numId w:val="2"/>
        </w:numPr>
      </w:pPr>
      <w:ins w:id="17" w:author="justine" w:date="2023-04-29T10:05:00Z">
        <w:r>
          <w:t>la mention des allergies</w:t>
        </w:r>
      </w:ins>
      <w:r w:rsidR="007A171B">
        <w:t xml:space="preserve"> (</w:t>
      </w:r>
      <w:proofErr w:type="spellStart"/>
      <w:r w:rsidR="007A171B">
        <w:t>checkbox</w:t>
      </w:r>
      <w:proofErr w:type="spellEnd"/>
      <w:r w:rsidR="007A171B">
        <w:t xml:space="preserve"> + </w:t>
      </w:r>
      <w:proofErr w:type="spellStart"/>
      <w:r w:rsidR="007A171B">
        <w:t>text</w:t>
      </w:r>
      <w:proofErr w:type="spellEnd"/>
      <w:r w:rsidR="007A171B">
        <w:t xml:space="preserve"> input)</w:t>
      </w:r>
    </w:p>
    <w:p w14:paraId="3A4BBA31" w14:textId="77777777" w:rsidR="001D40B1" w:rsidRDefault="001D40B1" w:rsidP="001D40B1">
      <w:pPr>
        <w:pStyle w:val="NoSpacing"/>
      </w:pPr>
    </w:p>
    <w:p w14:paraId="04EEF3D4" w14:textId="42CAA65D" w:rsidR="001D40B1" w:rsidRDefault="001D40B1" w:rsidP="001D40B1">
      <w:pPr>
        <w:pStyle w:val="NoSpacing"/>
      </w:pPr>
      <w:r>
        <w:t>On pourra sélectionner un horaire par tranche de 15 minutes entre l’ouverture et la fermeture du restaurant. La dernière heure avant la fermeture, aucun convive n’est accepté.</w:t>
      </w:r>
    </w:p>
    <w:p w14:paraId="07AE4F8A" w14:textId="463F6480" w:rsidR="001D40B1" w:rsidRDefault="001D40B1" w:rsidP="001D40B1">
      <w:pPr>
        <w:pStyle w:val="NoSpacing"/>
      </w:pPr>
      <w:r>
        <w:t>Attention! Le restaurant est limité en nombre de convives. Pour éviter toute déconvenue sur place, il faudra refuser les réservations au-delà d’un Reproduction interdite ECF - Restaurant Page 7 sur 12 certain seuil. Ce seuil de convives maximum pourra être précisé dans le panel d’administration.</w:t>
      </w:r>
    </w:p>
    <w:p w14:paraId="63D2A069" w14:textId="77777777" w:rsidR="001D40B1" w:rsidRDefault="001D40B1" w:rsidP="001D40B1">
      <w:pPr>
        <w:pStyle w:val="NoSpacing"/>
      </w:pPr>
    </w:p>
    <w:p w14:paraId="68615C00" w14:textId="6BBF7FA5" w:rsidR="00E46387" w:rsidRDefault="00E46387">
      <w:r w:rsidRPr="00E46387">
        <w:rPr>
          <w:noProof/>
        </w:rPr>
        <w:lastRenderedPageBreak/>
        <w:drawing>
          <wp:inline distT="0" distB="0" distL="0" distR="0" wp14:anchorId="2C90D14E" wp14:editId="66BA20E1">
            <wp:extent cx="5760720" cy="4879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879975"/>
                    </a:xfrm>
                    <a:prstGeom prst="rect">
                      <a:avLst/>
                    </a:prstGeom>
                  </pic:spPr>
                </pic:pic>
              </a:graphicData>
            </a:graphic>
          </wp:inline>
        </w:drawing>
      </w:r>
    </w:p>
    <w:p w14:paraId="423655F4" w14:textId="41BE2866" w:rsidR="00E610CD" w:rsidRDefault="007A171B">
      <w:r>
        <w:t>Allergies </w:t>
      </w:r>
    </w:p>
    <w:p w14:paraId="18CE7064" w14:textId="010623A5" w:rsidR="007A171B" w:rsidRDefault="007A171B">
      <w:r>
        <w:t>Utilisateurs concernés: Visiteurs, Clients Lors de la réservation d’une table, le visiteur peut indiquer si une personne qui l’accompagne a des allergies. Si le visiteur vient régulièrement dans ce restaurant, il peut aussi créer un compte client et donc gagner du temps lors de la complétion du formulaire. Quand le visiteur créera son compte, on lui proposera d’entrer une adresse email, un mot de passe sécurisé, un nombre de convives par défaut ainsi que la mention des allergies. Dorénavant, si le visiteur se connecte avant de remplir le formulaire de réservation d’une table, le nombre de convives et les allergies seront remplis automatiquement avec les réglages du client.</w:t>
      </w:r>
    </w:p>
    <w:p w14:paraId="03B7EAFA" w14:textId="77777777" w:rsidR="007A171B" w:rsidRDefault="007A171B"/>
    <w:p w14:paraId="580FEA25" w14:textId="09393224" w:rsidR="00E610CD" w:rsidRDefault="00E610CD">
      <w:r>
        <w:t>Log In</w:t>
      </w:r>
    </w:p>
    <w:p w14:paraId="63FD8B71" w14:textId="31866981" w:rsidR="00E610CD" w:rsidRDefault="00E610CD">
      <w:r>
        <w:t xml:space="preserve">Fenêtre dynamique demande </w:t>
      </w:r>
      <w:r w:rsidR="00F01725">
        <w:t>email</w:t>
      </w:r>
      <w:r>
        <w:t xml:space="preserve"> et mot de passe</w:t>
      </w:r>
      <w:r w:rsidR="00F01725">
        <w:t xml:space="preserve"> sécurisé.</w:t>
      </w:r>
    </w:p>
    <w:p w14:paraId="28272E42" w14:textId="77777777" w:rsidR="00E610CD" w:rsidRDefault="00E610CD"/>
    <w:p w14:paraId="20B93DAD" w14:textId="470FBF9A" w:rsidR="00E610CD" w:rsidRDefault="00E610CD">
      <w:proofErr w:type="spellStart"/>
      <w:r>
        <w:t>Account</w:t>
      </w:r>
      <w:proofErr w:type="spellEnd"/>
    </w:p>
    <w:p w14:paraId="3BABC0C9" w14:textId="6218EE67" w:rsidR="00E610CD" w:rsidRDefault="00E610CD">
      <w:r>
        <w:t xml:space="preserve">Page utilisateur/admin. </w:t>
      </w:r>
    </w:p>
    <w:p w14:paraId="542FBBAC" w14:textId="77777777" w:rsidR="004454F4" w:rsidRDefault="004454F4"/>
    <w:p w14:paraId="0F4A9640" w14:textId="0D5EA918" w:rsidR="004454F4" w:rsidRDefault="004454F4">
      <w:r>
        <w:t>Charte graphique</w:t>
      </w:r>
    </w:p>
    <w:p w14:paraId="561D28CA" w14:textId="044A57C8" w:rsidR="004454F4" w:rsidRDefault="004454F4">
      <w:r w:rsidRPr="004454F4">
        <w:rPr>
          <w:noProof/>
        </w:rPr>
        <w:lastRenderedPageBreak/>
        <w:drawing>
          <wp:inline distT="0" distB="0" distL="0" distR="0" wp14:anchorId="3316524C" wp14:editId="034F1220">
            <wp:extent cx="2811780" cy="945689"/>
            <wp:effectExtent l="0" t="0" r="762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1824" cy="955794"/>
                    </a:xfrm>
                    <a:prstGeom prst="rect">
                      <a:avLst/>
                    </a:prstGeom>
                  </pic:spPr>
                </pic:pic>
              </a:graphicData>
            </a:graphic>
          </wp:inline>
        </w:drawing>
      </w:r>
    </w:p>
    <w:p w14:paraId="6E0A1A1F" w14:textId="43567B49" w:rsidR="004454F4" w:rsidRDefault="004454F4">
      <w:r w:rsidRPr="004454F4">
        <w:rPr>
          <w:noProof/>
        </w:rPr>
        <w:drawing>
          <wp:inline distT="0" distB="0" distL="0" distR="0" wp14:anchorId="67C47250" wp14:editId="6F0331FD">
            <wp:extent cx="5760720" cy="3710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710940"/>
                    </a:xfrm>
                    <a:prstGeom prst="rect">
                      <a:avLst/>
                    </a:prstGeom>
                  </pic:spPr>
                </pic:pic>
              </a:graphicData>
            </a:graphic>
          </wp:inline>
        </w:drawing>
      </w:r>
    </w:p>
    <w:sectPr w:rsidR="004454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A0966"/>
    <w:multiLevelType w:val="hybridMultilevel"/>
    <w:tmpl w:val="643CD9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43B6585"/>
    <w:multiLevelType w:val="hybridMultilevel"/>
    <w:tmpl w:val="D98ED1D2"/>
    <w:lvl w:ilvl="0" w:tplc="CF42A95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68222326">
    <w:abstractNumId w:val="0"/>
  </w:num>
  <w:num w:numId="2" w16cid:durableId="114762715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e">
    <w15:presenceInfo w15:providerId="Windows Live" w15:userId="08611fb8aeaac2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27A"/>
    <w:rsid w:val="0008727A"/>
    <w:rsid w:val="00123E33"/>
    <w:rsid w:val="001A3A94"/>
    <w:rsid w:val="001D3B87"/>
    <w:rsid w:val="001D40B1"/>
    <w:rsid w:val="004447E0"/>
    <w:rsid w:val="004454F4"/>
    <w:rsid w:val="00790F90"/>
    <w:rsid w:val="007A171B"/>
    <w:rsid w:val="00930878"/>
    <w:rsid w:val="00B353A1"/>
    <w:rsid w:val="00BE625B"/>
    <w:rsid w:val="00C726EA"/>
    <w:rsid w:val="00CF5BA0"/>
    <w:rsid w:val="00DA6149"/>
    <w:rsid w:val="00E46387"/>
    <w:rsid w:val="00E610CD"/>
    <w:rsid w:val="00E70B67"/>
    <w:rsid w:val="00F01725"/>
    <w:rsid w:val="00FB54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FD5DB"/>
  <w15:chartTrackingRefBased/>
  <w15:docId w15:val="{E1574FBE-8749-4D51-9654-1788A6274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CF5BA0"/>
    <w:pPr>
      <w:spacing w:after="0" w:line="240" w:lineRule="auto"/>
    </w:pPr>
  </w:style>
  <w:style w:type="paragraph" w:styleId="NoSpacing">
    <w:name w:val="No Spacing"/>
    <w:uiPriority w:val="1"/>
    <w:qFormat/>
    <w:rsid w:val="00123E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6897</TotalTime>
  <Pages>4</Pages>
  <Words>357</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dc:creator>
  <cp:keywords/>
  <dc:description/>
  <cp:lastModifiedBy>justine</cp:lastModifiedBy>
  <cp:revision>12</cp:revision>
  <dcterms:created xsi:type="dcterms:W3CDTF">2023-04-27T18:45:00Z</dcterms:created>
  <dcterms:modified xsi:type="dcterms:W3CDTF">2023-05-13T08:02:00Z</dcterms:modified>
</cp:coreProperties>
</file>